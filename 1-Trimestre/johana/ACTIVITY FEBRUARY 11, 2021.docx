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Activity Personal information questions</w:t>
      </w:r>
    </w:p>
    <w:p w:rsidR="00000000" w:rsidDel="00000000" w:rsidP="00000000" w:rsidRDefault="00000000" w:rsidRPr="00000000" w14:paraId="00000002">
      <w:pPr>
        <w:spacing w:after="160" w:line="276" w:lineRule="auto"/>
        <w:ind w:left="720" w:hanging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February 11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ind w:left="720" w:hanging="36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ADSI – 2250076</w:t>
      </w:r>
    </w:p>
    <w:p w:rsidR="00000000" w:rsidDel="00000000" w:rsidP="00000000" w:rsidRDefault="00000000" w:rsidRPr="00000000" w14:paraId="00000004">
      <w:pPr>
        <w:spacing w:after="160" w:line="276" w:lineRule="auto"/>
        <w:ind w:left="720" w:hanging="36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ind w:left="720" w:hanging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Name:Zharick Katiuzka Martínez  Rodríguez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ind w:left="720" w:hanging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Complete the questionnaire with your personal information.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What is your name? My name is Johanna.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R/My mane is zharick Martínez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Where are you from?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 I am form Sincelejo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Where do you live?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 I am live in Circasia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What is your nationality?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 my nationality is Colombian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What is your address?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 Fundadores block 9 house 16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How old are you?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 I am 16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What is your cell phone number?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 My cell phone is 3146754331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What is your profession?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 My profession is student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What is your marital status?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 I am single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you have children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R/ No, I don't have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Study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alphabet and numbers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6" w:type="default"/>
      <w:footerReference r:id="rId7" w:type="default"/>
      <w:footerReference r:id="rId8" w:type="even"/>
      <w:pgSz w:h="15842" w:w="12242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ins w:author="Dury, Alan" w:id="0" w:date="2008-04-29T16:50:00Z"/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ins w:author="Dury, Alan" w:id="0" w:date="2008-04-29T16:50:00Z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fldChar w:fldCharType="begin"/>
        <w:instrText xml:space="preserve">PAGE</w:instrText>
        <w:fldChar w:fldCharType="separate"/>
        <w:fldChar w:fldCharType="end"/>
      </w:r>
      <w:r w:rsidDel="00000000" w:rsidR="00000000" w:rsidRPr="00000000">
        <w:rPr>
          <w:rtl w:val="0"/>
        </w:rPr>
      </w:r>
    </w:ins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PrChange w:author="Dury, Alan" w:id="0" w:date="2008-04-29T16:50:00Z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left"/>
        </w:pPr>
      </w:pPrChange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7938"/>
        <w:tab w:val="right" w:pos="8789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05.0" w:type="dxa"/>
      <w:jc w:val="left"/>
      <w:tblInd w:w="0.0" w:type="dxa"/>
      <w:tblLayout w:type="fixed"/>
      <w:tblLook w:val="0600"/>
    </w:tblPr>
    <w:tblGrid>
      <w:gridCol w:w="3135"/>
      <w:gridCol w:w="3135"/>
      <w:gridCol w:w="3135"/>
      <w:tblGridChange w:id="0">
        <w:tblGrid>
          <w:gridCol w:w="3135"/>
          <w:gridCol w:w="3135"/>
          <w:gridCol w:w="3135"/>
        </w:tblGrid>
      </w:tblGridChange>
    </w:tblGrid>
    <w:tr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