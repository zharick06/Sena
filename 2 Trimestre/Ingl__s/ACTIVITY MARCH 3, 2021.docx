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Activity Simple Present Questions and Negative Sentences Workshop</w:t>
      </w:r>
    </w:p>
    <w:p w:rsidR="00000000" w:rsidDel="00000000" w:rsidP="00000000" w:rsidRDefault="00000000" w:rsidRPr="00000000" w14:paraId="00000002">
      <w:pPr>
        <w:spacing w:after="160" w:line="276" w:lineRule="auto"/>
        <w:ind w:left="720" w:hanging="36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May 3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, 2021 – ADSI 2250076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ind w:left="720" w:hanging="36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Instructora Bilingüismo Johanna Afanador</w:t>
      </w:r>
    </w:p>
    <w:p w:rsidR="00000000" w:rsidDel="00000000" w:rsidP="00000000" w:rsidRDefault="00000000" w:rsidRPr="00000000" w14:paraId="00000004">
      <w:pPr>
        <w:spacing w:after="160" w:line="276" w:lineRule="auto"/>
        <w:ind w:left="720" w:hanging="36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Name: Natalia Giraldo León </w:t>
      </w:r>
    </w:p>
    <w:p w:rsidR="00000000" w:rsidDel="00000000" w:rsidP="00000000" w:rsidRDefault="00000000" w:rsidRPr="00000000" w14:paraId="00000006">
      <w:pPr>
        <w:spacing w:after="160" w:line="276" w:lineRule="auto"/>
        <w:ind w:left="36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Zharick katiuzca Martínez Rodríguez </w:t>
      </w:r>
    </w:p>
    <w:p w:rsidR="00000000" w:rsidDel="00000000" w:rsidP="00000000" w:rsidRDefault="00000000" w:rsidRPr="00000000" w14:paraId="00000007">
      <w:pPr>
        <w:spacing w:after="160" w:line="276" w:lineRule="auto"/>
        <w:ind w:left="720" w:hanging="36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Complete the sentences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negative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verbs in the parenthesis.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  <w:tab/>
        <w:t xml:space="preserve">My father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doesn’t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 (work) in a restaurant.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  <w:tab/>
        <w:t xml:space="preserve">I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don't watch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(watch) TV at home.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  <w:tab/>
        <w:t xml:space="preserve">Samantha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doesn't chat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(chat) online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time.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</w:t>
        <w:tab/>
        <w:t xml:space="preserve">My parents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doesn't 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(have) ten pairs of sneakers.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  <w:tab/>
        <w:t xml:space="preserve">Andrea and Ana don't go (go) to pubs in the evenings.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</w:t>
        <w:tab/>
        <w:t xml:space="preserve">My dog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doesn't 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(play) tennis on the weekend.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Underline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correct word.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Does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like watching soccer on TV?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Yes, she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single"/>
          <w:shd w:fill="auto" w:val="clear"/>
          <w:vertAlign w:val="baseline"/>
          <w:rtl w:val="0"/>
        </w:rPr>
        <w:t xml:space="preserve">does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like cooking?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No, they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don’t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doesn’t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friends have a big car?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they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don’t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doesn’t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Does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father drink beer?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does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16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Write the words in the correct order to make sentences and questions.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</w:t>
        <w:tab/>
        <w:t xml:space="preserve">work / 10.00 a.m. / don’t / to / I / from / 9.00 a.m.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 don’t work from 9.00 a.m to 10.00 a.m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  <w:tab/>
        <w:t xml:space="preserve">dinner / Does / big / She / make / a / 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Does she make a big dinner?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</w:t>
        <w:tab/>
        <w:t xml:space="preserve">go / you / to / at / don’t / midnight / bed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You don't go to bed at midnight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</w:t>
        <w:tab/>
        <w:t xml:space="preserve">favorite / to / they / restaurant /go / their / Do / 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they favorite their go to restaurant?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</w:t>
        <w:tab/>
        <w:t xml:space="preserve">work / time / Tony / go / doesn’t / to / on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31" w:sz="12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Tony doesn't go to work on 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Read the text. Are the sentences true (T) or false (F)?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Lee isn’t 24 years old.  F_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isn’t a flight attendant.  __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doesn’t get up at eight o’clock.  __T_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likes Chinese food.  __T_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doesn’t like swimming.  _F__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name is May Lee and I am 24. I’m from Hong Kong. I work in an office. I’m a secretary, but my dream job is a flight attendant. I get up at six o’clock every morning and I walk to work. I start work at eight o’clock. I don’t eat lunch, but I love Chinese food. I like swimming and my favorite color is red.</w:t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418" w:left="1418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right" w:pos="7938"/>
        <w:tab w:val="right" w:pos="8789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"/>
    </w:sdtPr>
    <w:sdtContent>
      <w:p w:rsidR="00000000" w:rsidDel="00000000" w:rsidP="00000000" w:rsidRDefault="00000000" w:rsidRPr="00000000" w14:paraId="00000033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153"/>
            <w:tab w:val="right" w:pos="8306"/>
          </w:tabs>
          <w:spacing w:after="0" w:before="0" w:line="240" w:lineRule="auto"/>
          <w:ind w:left="0" w:right="0" w:firstLine="0"/>
          <w:jc w:val="right"/>
          <w:rPr>
            <w:ins w:author="Dury, Alan" w:id="0" w:date="2008-04-29T16:50:00Z"/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sdt>
          <w:sdtPr>
            <w:tag w:val="goog_rdk_1"/>
          </w:sdtPr>
          <w:sdtContent>
            <w:ins w:author="Dury, Alan" w:id="0" w:date="2008-04-29T16:50:00Z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ins>
          </w:sdtContent>
        </w:sdt>
      </w:p>
    </w:sdtContent>
  </w:sdt>
  <w:sdt>
    <w:sdtPr>
      <w:tag w:val="goog_rdk_3"/>
    </w:sdtPr>
    <w:sdtContent>
      <w:p w:rsidR="00000000" w:rsidDel="00000000" w:rsidP="00000000" w:rsidRDefault="00000000" w:rsidRPr="00000000" w14:paraId="00000034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153"/>
            <w:tab w:val="right" w:pos="8306"/>
          </w:tabs>
          <w:spacing w:after="0" w:before="0" w:line="240" w:lineRule="auto"/>
          <w:ind w:left="0" w:right="360" w:firstLine="0"/>
          <w:jc w:val="left"/>
          <w:rPr>
            <w:shd w:fill="auto" w:val="clear"/>
            <w:rPrChange w:author="Dury, Alan" w:id="1" w:date="2008-04-29T16:50:00Z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rPrChange>
          </w:rPr>
          <w:pPrChange w:author="Dury, Alan" w:id="0" w:date="2008-04-29T16:50:00Z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</w:pPr>
          </w:pPrChange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405.0" w:type="dxa"/>
      <w:jc w:val="left"/>
      <w:tblInd w:w="0.0" w:type="dxa"/>
      <w:tblLayout w:type="fixed"/>
      <w:tblLook w:val="0600"/>
    </w:tblPr>
    <w:tblGrid>
      <w:gridCol w:w="3135"/>
      <w:gridCol w:w="3135"/>
      <w:gridCol w:w="3135"/>
      <w:tblGridChange w:id="0">
        <w:tblGrid>
          <w:gridCol w:w="3135"/>
          <w:gridCol w:w="3135"/>
          <w:gridCol w:w="3135"/>
        </w:tblGrid>
      </w:tblGridChange>
    </w:tblGrid>
    <w:tr>
      <w:tc>
        <w:tcPr/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0" w:line="240" w:lineRule="auto"/>
            <w:ind w:left="-115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0" w:line="240" w:lineRule="auto"/>
            <w:ind w:left="0" w:right="-115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40"/>
      <w:szCs w:val="40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40"/>
      <w:szCs w:val="40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o+Lh6RCP+HUFukQHuLCjYHKPmQ==">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